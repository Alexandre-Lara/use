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0"/>
      </w:tblGrid>
      <w:tr w:rsidR="006A010C" w:rsidRPr="00A256B3" w14:paraId="655BDA76" w14:textId="77777777" w:rsidTr="00777B14">
        <w:tc>
          <w:tcPr>
            <w:tcW w:w="10220" w:type="dxa"/>
            <w:shd w:val="clear" w:color="auto" w:fill="auto"/>
          </w:tcPr>
          <w:p w14:paraId="0164C1C9" w14:textId="77777777" w:rsidR="00A256B3" w:rsidRDefault="006A010C" w:rsidP="00A256B3">
            <w:pPr>
              <w:spacing w:line="360" w:lineRule="auto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A256B3">
              <w:rPr>
                <w:rFonts w:ascii="Arial" w:hAnsi="Arial" w:cs="Arial"/>
                <w:b/>
                <w:sz w:val="22"/>
                <w:szCs w:val="22"/>
              </w:rPr>
              <w:t>Nome da atividade:</w:t>
            </w:r>
            <w:r w:rsidRPr="00A256B3">
              <w:rPr>
                <w:rFonts w:ascii="Arial" w:hAnsi="Arial" w:cs="Arial"/>
                <w:color w:val="0070C0"/>
                <w:sz w:val="22"/>
                <w:szCs w:val="22"/>
              </w:rPr>
              <w:t xml:space="preserve"> </w:t>
            </w:r>
          </w:p>
          <w:p w14:paraId="116AEC80" w14:textId="77777777" w:rsidR="006A010C" w:rsidRPr="00A256B3" w:rsidRDefault="006A010C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256B3">
              <w:rPr>
                <w:rFonts w:ascii="Arial" w:hAnsi="Arial" w:cs="Arial"/>
                <w:sz w:val="22"/>
                <w:szCs w:val="22"/>
              </w:rPr>
              <w:t xml:space="preserve">Estágio Supervisionado de Fisioterapia em </w:t>
            </w:r>
            <w:proofErr w:type="spellStart"/>
            <w:r w:rsidRPr="00A256B3">
              <w:rPr>
                <w:rFonts w:ascii="Arial" w:hAnsi="Arial" w:cs="Arial"/>
                <w:sz w:val="22"/>
                <w:szCs w:val="22"/>
              </w:rPr>
              <w:t>Neuropediatria</w:t>
            </w:r>
            <w:proofErr w:type="spellEnd"/>
          </w:p>
          <w:p w14:paraId="4DFFB1FB" w14:textId="77777777" w:rsidR="006A010C" w:rsidRPr="00A256B3" w:rsidRDefault="006A010C" w:rsidP="00A256B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010C" w:rsidRPr="00A256B3" w14:paraId="62AFE0B6" w14:textId="77777777" w:rsidTr="00777B14">
        <w:tc>
          <w:tcPr>
            <w:tcW w:w="10220" w:type="dxa"/>
            <w:shd w:val="clear" w:color="auto" w:fill="auto"/>
          </w:tcPr>
          <w:p w14:paraId="0FD8D529" w14:textId="77777777" w:rsidR="00A256B3" w:rsidRDefault="006A010C" w:rsidP="00A256B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256B3">
              <w:rPr>
                <w:rFonts w:ascii="Arial" w:hAnsi="Arial" w:cs="Arial"/>
                <w:b/>
                <w:sz w:val="22"/>
                <w:szCs w:val="22"/>
              </w:rPr>
              <w:t>Tipo de atividade:</w:t>
            </w:r>
            <w:r w:rsidRPr="00A256B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C7635C7" w14:textId="77777777" w:rsidR="006A010C" w:rsidRPr="00A256B3" w:rsidRDefault="00A256B3" w:rsidP="00A256B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Estágio de Graduação</w:t>
            </w:r>
          </w:p>
          <w:p w14:paraId="2DF9C965" w14:textId="77777777" w:rsidR="006A010C" w:rsidRPr="00A256B3" w:rsidRDefault="006A010C" w:rsidP="00A256B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010C" w:rsidRPr="00A256B3" w14:paraId="515D4F81" w14:textId="77777777" w:rsidTr="00777B14">
        <w:tc>
          <w:tcPr>
            <w:tcW w:w="10220" w:type="dxa"/>
            <w:shd w:val="clear" w:color="auto" w:fill="auto"/>
          </w:tcPr>
          <w:p w14:paraId="104C88BA" w14:textId="77777777" w:rsidR="00A256B3" w:rsidRPr="00A256B3" w:rsidRDefault="00A256B3" w:rsidP="00A256B3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Responsáveis</w:t>
            </w:r>
            <w:r w:rsidR="006A010C" w:rsidRPr="00A256B3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14:paraId="6325FC8B" w14:textId="77777777" w:rsidR="006A010C" w:rsidRPr="00A256B3" w:rsidRDefault="00382804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 Carolina de Campos,</w:t>
            </w:r>
            <w:r w:rsidR="006A010C" w:rsidRPr="00A256B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A010C" w:rsidRPr="00A256B3">
              <w:rPr>
                <w:rFonts w:ascii="Arial" w:hAnsi="Arial" w:cs="Arial"/>
                <w:sz w:val="22"/>
                <w:szCs w:val="22"/>
              </w:rPr>
              <w:t>Nelci</w:t>
            </w:r>
            <w:proofErr w:type="spellEnd"/>
            <w:r w:rsidR="006A010C" w:rsidRPr="00A256B3">
              <w:rPr>
                <w:rFonts w:ascii="Arial" w:hAnsi="Arial" w:cs="Arial"/>
                <w:sz w:val="22"/>
                <w:szCs w:val="22"/>
              </w:rPr>
              <w:t xml:space="preserve"> Adriana </w:t>
            </w:r>
            <w:proofErr w:type="spellStart"/>
            <w:r w:rsidR="006A010C" w:rsidRPr="00A256B3">
              <w:rPr>
                <w:rFonts w:ascii="Arial" w:hAnsi="Arial" w:cs="Arial"/>
                <w:sz w:val="22"/>
                <w:szCs w:val="22"/>
              </w:rPr>
              <w:t>Cicuto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Ferreira Rocha, Eloisa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Tudella</w:t>
            </w:r>
            <w:proofErr w:type="spellEnd"/>
          </w:p>
          <w:p w14:paraId="43564A72" w14:textId="77777777" w:rsidR="006A010C" w:rsidRPr="00A256B3" w:rsidRDefault="006A010C" w:rsidP="00A256B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072CB1B" w14:textId="77777777" w:rsidR="00A256B3" w:rsidRDefault="006A010C" w:rsidP="00A256B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256B3">
              <w:rPr>
                <w:rFonts w:ascii="Arial" w:hAnsi="Arial" w:cs="Arial"/>
                <w:b/>
                <w:sz w:val="22"/>
                <w:szCs w:val="22"/>
              </w:rPr>
              <w:t>Equipe envolvida:</w:t>
            </w:r>
            <w:r w:rsidRPr="00A256B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EE6C6E4" w14:textId="77777777" w:rsidR="00A256B3" w:rsidRDefault="00A256B3" w:rsidP="00A256B3">
            <w:pPr>
              <w:spacing w:line="360" w:lineRule="auto"/>
              <w:jc w:val="both"/>
              <w:rPr>
                <w:ins w:id="0" w:author="Ana Carolina De Campos" w:date="2016-04-14T17:06:00Z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Há alunos de graduação: 4 a </w:t>
            </w:r>
            <w:r w:rsidR="00382804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alunos por trimestre; </w:t>
            </w:r>
          </w:p>
          <w:p w14:paraId="692D7F49" w14:textId="4A6F23E8" w:rsidR="001F5F78" w:rsidRDefault="001F5F78" w:rsidP="00A256B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ins w:id="1" w:author="Ana Carolina De Campos" w:date="2016-04-14T17:06:00Z">
              <w:r>
                <w:rPr>
                  <w:rFonts w:ascii="Arial" w:hAnsi="Arial" w:cs="Arial"/>
                  <w:sz w:val="22"/>
                  <w:szCs w:val="22"/>
                </w:rPr>
                <w:t xml:space="preserve">Há técnicos administrativos envolvidos: Carla Roberta Sola (enfermeira), </w:t>
              </w:r>
              <w:proofErr w:type="spellStart"/>
              <w:r>
                <w:rPr>
                  <w:rFonts w:ascii="Arial" w:hAnsi="Arial" w:cs="Arial"/>
                  <w:sz w:val="22"/>
                  <w:szCs w:val="22"/>
                </w:rPr>
                <w:t>Lisandrea</w:t>
              </w:r>
              <w:proofErr w:type="spellEnd"/>
              <w:r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22"/>
                  <w:szCs w:val="22"/>
                </w:rPr>
                <w:t>Menegasso</w:t>
              </w:r>
              <w:proofErr w:type="spellEnd"/>
              <w:r>
                <w:rPr>
                  <w:rFonts w:ascii="Arial" w:hAnsi="Arial" w:cs="Arial"/>
                  <w:sz w:val="22"/>
                  <w:szCs w:val="22"/>
                </w:rPr>
                <w:t xml:space="preserve"> (Psicóloga), </w:t>
              </w:r>
            </w:ins>
            <w:ins w:id="2" w:author="Ana Carolina De Campos" w:date="2016-04-14T17:09:00Z">
              <w:r>
                <w:rPr>
                  <w:rFonts w:ascii="Arial" w:hAnsi="Arial" w:cs="Arial"/>
                  <w:sz w:val="22"/>
                  <w:szCs w:val="22"/>
                </w:rPr>
                <w:t xml:space="preserve">Juliana </w:t>
              </w:r>
              <w:proofErr w:type="spellStart"/>
              <w:r>
                <w:rPr>
                  <w:rFonts w:ascii="Arial" w:hAnsi="Arial" w:cs="Arial"/>
                  <w:sz w:val="22"/>
                  <w:szCs w:val="22"/>
                </w:rPr>
                <w:t>Menegussi</w:t>
              </w:r>
              <w:proofErr w:type="spellEnd"/>
              <w:r>
                <w:rPr>
                  <w:rFonts w:ascii="Arial" w:hAnsi="Arial" w:cs="Arial"/>
                  <w:sz w:val="22"/>
                  <w:szCs w:val="22"/>
                </w:rPr>
                <w:t xml:space="preserve"> (assistente social), </w:t>
              </w:r>
              <w:proofErr w:type="spellStart"/>
              <w:r>
                <w:rPr>
                  <w:rFonts w:ascii="Arial" w:hAnsi="Arial" w:cs="Arial"/>
                  <w:sz w:val="22"/>
                  <w:szCs w:val="22"/>
                </w:rPr>
                <w:t>Rozimeire</w:t>
              </w:r>
              <w:proofErr w:type="spellEnd"/>
              <w:r>
                <w:rPr>
                  <w:rFonts w:ascii="Arial" w:hAnsi="Arial" w:cs="Arial"/>
                  <w:sz w:val="22"/>
                  <w:szCs w:val="22"/>
                </w:rPr>
                <w:t xml:space="preserve"> Furlan (auxiliar de enfermagem).</w:t>
              </w:r>
            </w:ins>
          </w:p>
          <w:p w14:paraId="6668EADF" w14:textId="77777777" w:rsidR="006A03A7" w:rsidRPr="00A256B3" w:rsidDel="00C1285E" w:rsidRDefault="00A256B3" w:rsidP="00A256B3">
            <w:pPr>
              <w:spacing w:line="360" w:lineRule="auto"/>
              <w:jc w:val="both"/>
              <w:rPr>
                <w:del w:id="3" w:author="Ana Carolina De Campos" w:date="2016-04-14T17:10:00Z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Há outros docentes envolvidos: 1 por ano:</w:t>
            </w:r>
            <w:r w:rsidR="006A010C" w:rsidRPr="00A256B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2804">
              <w:rPr>
                <w:rFonts w:ascii="Arial" w:hAnsi="Arial" w:cs="Arial"/>
                <w:sz w:val="22"/>
                <w:szCs w:val="22"/>
              </w:rPr>
              <w:t>Luciana Agnelli Martinez</w:t>
            </w:r>
            <w:r w:rsidR="006A03A7" w:rsidRPr="00A256B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6A010C" w:rsidRPr="00A256B3">
              <w:rPr>
                <w:rFonts w:ascii="Arial" w:hAnsi="Arial" w:cs="Arial"/>
                <w:sz w:val="22"/>
                <w:szCs w:val="22"/>
              </w:rPr>
              <w:t>supervisora da TO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6207693E" w14:textId="4599D0D7" w:rsidR="006A03A7" w:rsidRPr="00A256B3" w:rsidRDefault="00382804" w:rsidP="00A256B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del w:id="4" w:author="Ana Carolina De Campos" w:date="2016-04-14T17:10:00Z">
              <w:r w:rsidDel="00C1285E">
                <w:rPr>
                  <w:rFonts w:ascii="Arial" w:hAnsi="Arial" w:cs="Arial"/>
                  <w:sz w:val="22"/>
                  <w:szCs w:val="22"/>
                </w:rPr>
                <w:delText>Técnicos-administrativos da USE também colaboram com a ação.</w:delText>
              </w:r>
            </w:del>
          </w:p>
        </w:tc>
      </w:tr>
      <w:tr w:rsidR="006A010C" w:rsidRPr="00A256B3" w14:paraId="47A69B08" w14:textId="77777777" w:rsidTr="00777B14">
        <w:tc>
          <w:tcPr>
            <w:tcW w:w="10220" w:type="dxa"/>
            <w:shd w:val="clear" w:color="auto" w:fill="auto"/>
          </w:tcPr>
          <w:p w14:paraId="03BFFBDB" w14:textId="77777777" w:rsidR="00687D7C" w:rsidRDefault="006A010C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87D7C">
              <w:rPr>
                <w:rFonts w:ascii="Arial" w:hAnsi="Arial" w:cs="Arial"/>
                <w:b/>
                <w:sz w:val="22"/>
                <w:szCs w:val="22"/>
              </w:rPr>
              <w:t>Período em que é desenvolvida:</w:t>
            </w:r>
            <w:r w:rsidRPr="00A256B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2DBAED" w14:textId="54679D9A" w:rsidR="006A010C" w:rsidRPr="00A256B3" w:rsidRDefault="006A010C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del w:id="5" w:author="Ana Carolina De Campos" w:date="2016-04-14T17:10:00Z">
              <w:r w:rsidRPr="00A256B3" w:rsidDel="00C1285E">
                <w:rPr>
                  <w:rFonts w:ascii="Arial" w:hAnsi="Arial" w:cs="Arial"/>
                  <w:sz w:val="22"/>
                  <w:szCs w:val="22"/>
                </w:rPr>
                <w:delText xml:space="preserve">Janeiro </w:delText>
              </w:r>
            </w:del>
            <w:ins w:id="6" w:author="Ana Carolina De Campos" w:date="2016-04-14T17:10:00Z">
              <w:r w:rsidR="00C1285E">
                <w:rPr>
                  <w:rFonts w:ascii="Arial" w:hAnsi="Arial" w:cs="Arial"/>
                  <w:sz w:val="22"/>
                  <w:szCs w:val="22"/>
                </w:rPr>
                <w:t>Fevereiro</w:t>
              </w:r>
              <w:bookmarkStart w:id="7" w:name="_GoBack"/>
              <w:bookmarkEnd w:id="7"/>
              <w:r w:rsidR="00C1285E" w:rsidRPr="00A256B3"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</w:ins>
            <w:r w:rsidR="00382804">
              <w:rPr>
                <w:rFonts w:ascii="Arial" w:hAnsi="Arial" w:cs="Arial"/>
                <w:sz w:val="22"/>
                <w:szCs w:val="22"/>
              </w:rPr>
              <w:t>a</w:t>
            </w:r>
            <w:r w:rsidRPr="00A256B3">
              <w:rPr>
                <w:rFonts w:ascii="Arial" w:hAnsi="Arial" w:cs="Arial"/>
                <w:sz w:val="22"/>
                <w:szCs w:val="22"/>
              </w:rPr>
              <w:t xml:space="preserve"> Dezembro. Segun</w:t>
            </w:r>
            <w:r w:rsidR="00687D7C">
              <w:rPr>
                <w:rFonts w:ascii="Arial" w:hAnsi="Arial" w:cs="Arial"/>
                <w:sz w:val="22"/>
                <w:szCs w:val="22"/>
              </w:rPr>
              <w:t xml:space="preserve">das </w:t>
            </w:r>
            <w:r w:rsidR="00382804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687D7C">
              <w:rPr>
                <w:rFonts w:ascii="Arial" w:hAnsi="Arial" w:cs="Arial"/>
                <w:sz w:val="22"/>
                <w:szCs w:val="22"/>
              </w:rPr>
              <w:t>sextas-feiras, das 08-</w:t>
            </w:r>
            <w:r w:rsidRPr="00A256B3">
              <w:rPr>
                <w:rFonts w:ascii="Arial" w:hAnsi="Arial" w:cs="Arial"/>
                <w:sz w:val="22"/>
                <w:szCs w:val="22"/>
              </w:rPr>
              <w:t>12 horas.</w:t>
            </w:r>
          </w:p>
          <w:p w14:paraId="3069030B" w14:textId="77777777" w:rsidR="006A010C" w:rsidRPr="00A256B3" w:rsidRDefault="006A010C" w:rsidP="00A256B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010C" w:rsidRPr="00A256B3" w14:paraId="6EF4AA12" w14:textId="77777777" w:rsidTr="00777B14">
        <w:tc>
          <w:tcPr>
            <w:tcW w:w="10220" w:type="dxa"/>
            <w:shd w:val="clear" w:color="auto" w:fill="auto"/>
          </w:tcPr>
          <w:p w14:paraId="5D965A2C" w14:textId="77777777" w:rsidR="00687D7C" w:rsidRDefault="006A010C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87D7C">
              <w:rPr>
                <w:rFonts w:ascii="Arial" w:hAnsi="Arial" w:cs="Arial"/>
                <w:b/>
                <w:sz w:val="22"/>
                <w:szCs w:val="22"/>
              </w:rPr>
              <w:t>Público Alvo:</w:t>
            </w:r>
            <w:r w:rsidRPr="00A256B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C0E22C6" w14:textId="77777777" w:rsidR="006A010C" w:rsidRPr="00A256B3" w:rsidRDefault="006A010C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256B3">
              <w:rPr>
                <w:rFonts w:ascii="Arial" w:hAnsi="Arial" w:cs="Arial"/>
                <w:sz w:val="22"/>
                <w:szCs w:val="22"/>
              </w:rPr>
              <w:t xml:space="preserve">Usuários no período da infância e adolescência com distúrbios do desenvolvimento </w:t>
            </w:r>
            <w:proofErr w:type="spellStart"/>
            <w:r w:rsidRPr="00A256B3">
              <w:rPr>
                <w:rFonts w:ascii="Arial" w:hAnsi="Arial" w:cs="Arial"/>
                <w:sz w:val="22"/>
                <w:szCs w:val="22"/>
              </w:rPr>
              <w:t>neuromotor</w:t>
            </w:r>
            <w:proofErr w:type="spellEnd"/>
            <w:r w:rsidRPr="00A256B3">
              <w:rPr>
                <w:rFonts w:ascii="Arial" w:hAnsi="Arial" w:cs="Arial"/>
                <w:sz w:val="22"/>
                <w:szCs w:val="22"/>
              </w:rPr>
              <w:t xml:space="preserve"> do município e região de São Carlos.</w:t>
            </w:r>
          </w:p>
          <w:p w14:paraId="7558E922" w14:textId="77777777" w:rsidR="006A010C" w:rsidRPr="00A256B3" w:rsidRDefault="006A010C" w:rsidP="00A256B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010C" w:rsidRPr="00A256B3" w14:paraId="2F768BC9" w14:textId="77777777" w:rsidTr="00777B14">
        <w:tc>
          <w:tcPr>
            <w:tcW w:w="10220" w:type="dxa"/>
            <w:shd w:val="clear" w:color="auto" w:fill="auto"/>
          </w:tcPr>
          <w:p w14:paraId="3B2D63F5" w14:textId="2698D180" w:rsidR="006A010C" w:rsidRPr="00A256B3" w:rsidRDefault="006A010C" w:rsidP="00A256B3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256B3">
              <w:rPr>
                <w:rFonts w:ascii="Arial" w:hAnsi="Arial" w:cs="Arial"/>
                <w:b/>
                <w:sz w:val="22"/>
                <w:szCs w:val="22"/>
              </w:rPr>
              <w:t>Critérios de Inscrição:</w:t>
            </w:r>
          </w:p>
          <w:p w14:paraId="57608BBD" w14:textId="77777777" w:rsidR="006A010C" w:rsidRPr="00A256B3" w:rsidRDefault="006A010C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256B3">
              <w:rPr>
                <w:rFonts w:ascii="Arial" w:hAnsi="Arial" w:cs="Arial"/>
                <w:sz w:val="22"/>
                <w:szCs w:val="22"/>
              </w:rPr>
              <w:t xml:space="preserve">Todos os usuários com </w:t>
            </w:r>
            <w:r w:rsidR="00687D7C">
              <w:rPr>
                <w:rFonts w:ascii="Arial" w:hAnsi="Arial" w:cs="Arial"/>
                <w:sz w:val="22"/>
                <w:szCs w:val="22"/>
              </w:rPr>
              <w:t>as características do público-alvo</w:t>
            </w:r>
            <w:r w:rsidRPr="00A256B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2804">
              <w:rPr>
                <w:rFonts w:ascii="Arial" w:hAnsi="Arial" w:cs="Arial"/>
                <w:sz w:val="22"/>
                <w:szCs w:val="22"/>
              </w:rPr>
              <w:t>poderão ser</w:t>
            </w:r>
            <w:r w:rsidRPr="00A256B3">
              <w:rPr>
                <w:rFonts w:ascii="Arial" w:hAnsi="Arial" w:cs="Arial"/>
                <w:sz w:val="22"/>
                <w:szCs w:val="22"/>
              </w:rPr>
              <w:t xml:space="preserve"> acolhidos</w:t>
            </w:r>
            <w:r w:rsidR="00382804">
              <w:rPr>
                <w:rFonts w:ascii="Arial" w:hAnsi="Arial" w:cs="Arial"/>
                <w:sz w:val="22"/>
                <w:szCs w:val="22"/>
              </w:rPr>
              <w:t xml:space="preserve"> e registrados</w:t>
            </w:r>
            <w:r w:rsidRPr="00A256B3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382804">
              <w:rPr>
                <w:rFonts w:ascii="Arial" w:hAnsi="Arial" w:cs="Arial"/>
                <w:sz w:val="22"/>
                <w:szCs w:val="22"/>
              </w:rPr>
              <w:t xml:space="preserve">Nos períodos em que </w:t>
            </w:r>
            <w:r w:rsidRPr="00A256B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2804">
              <w:rPr>
                <w:rFonts w:ascii="Arial" w:hAnsi="Arial" w:cs="Arial"/>
                <w:sz w:val="22"/>
                <w:szCs w:val="22"/>
              </w:rPr>
              <w:t xml:space="preserve">a lista de espera estiver fechada, </w:t>
            </w:r>
            <w:r w:rsidRPr="00A256B3">
              <w:rPr>
                <w:rFonts w:ascii="Arial" w:hAnsi="Arial" w:cs="Arial"/>
                <w:sz w:val="22"/>
                <w:szCs w:val="22"/>
              </w:rPr>
              <w:t xml:space="preserve">poderão ser </w:t>
            </w:r>
            <w:r w:rsidR="00382804">
              <w:rPr>
                <w:rFonts w:ascii="Arial" w:hAnsi="Arial" w:cs="Arial"/>
                <w:sz w:val="22"/>
                <w:szCs w:val="22"/>
              </w:rPr>
              <w:t xml:space="preserve">orientados e </w:t>
            </w:r>
            <w:r w:rsidRPr="00A256B3">
              <w:rPr>
                <w:rFonts w:ascii="Arial" w:hAnsi="Arial" w:cs="Arial"/>
                <w:sz w:val="22"/>
                <w:szCs w:val="22"/>
              </w:rPr>
              <w:t xml:space="preserve">encaminhados a outros serviços </w:t>
            </w:r>
            <w:r w:rsidR="00687D7C">
              <w:rPr>
                <w:rFonts w:ascii="Arial" w:hAnsi="Arial" w:cs="Arial"/>
                <w:sz w:val="22"/>
                <w:szCs w:val="22"/>
              </w:rPr>
              <w:t xml:space="preserve">internos ou </w:t>
            </w:r>
            <w:r w:rsidRPr="00A256B3">
              <w:rPr>
                <w:rFonts w:ascii="Arial" w:hAnsi="Arial" w:cs="Arial"/>
                <w:sz w:val="22"/>
                <w:szCs w:val="22"/>
              </w:rPr>
              <w:t xml:space="preserve">do município de São Carlos. </w:t>
            </w:r>
            <w:r w:rsidR="00382804">
              <w:rPr>
                <w:rFonts w:ascii="Arial" w:hAnsi="Arial" w:cs="Arial"/>
                <w:sz w:val="22"/>
                <w:szCs w:val="22"/>
              </w:rPr>
              <w:t>Quando do surgimento de novas vagas, o</w:t>
            </w:r>
            <w:r w:rsidR="00382804" w:rsidRPr="00A256B3">
              <w:rPr>
                <w:rFonts w:ascii="Arial" w:hAnsi="Arial" w:cs="Arial"/>
                <w:sz w:val="22"/>
                <w:szCs w:val="22"/>
              </w:rPr>
              <w:t xml:space="preserve">s  docentes </w:t>
            </w:r>
            <w:r w:rsidR="00382804">
              <w:rPr>
                <w:rFonts w:ascii="Arial" w:hAnsi="Arial" w:cs="Arial"/>
                <w:sz w:val="22"/>
                <w:szCs w:val="22"/>
              </w:rPr>
              <w:t>responsáveis pelo</w:t>
            </w:r>
            <w:r w:rsidR="00382804" w:rsidRPr="00A256B3">
              <w:rPr>
                <w:rFonts w:ascii="Arial" w:hAnsi="Arial" w:cs="Arial"/>
                <w:sz w:val="22"/>
                <w:szCs w:val="22"/>
              </w:rPr>
              <w:t xml:space="preserve"> estágio</w:t>
            </w:r>
            <w:r w:rsidR="00382804">
              <w:rPr>
                <w:rFonts w:ascii="Arial" w:hAnsi="Arial" w:cs="Arial"/>
                <w:sz w:val="22"/>
                <w:szCs w:val="22"/>
              </w:rPr>
              <w:t xml:space="preserve"> poderão entrar em contato com </w:t>
            </w:r>
            <w:r w:rsidR="00382804" w:rsidRPr="00A256B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2804">
              <w:rPr>
                <w:rFonts w:ascii="Arial" w:hAnsi="Arial" w:cs="Arial"/>
                <w:sz w:val="22"/>
                <w:szCs w:val="22"/>
              </w:rPr>
              <w:t>os usuários previamente registrados, que serão triados segundo os critérios de entrada descritos abaixo</w:t>
            </w:r>
            <w:r w:rsidRPr="00A256B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DDDB46B" w14:textId="77777777" w:rsidR="006A010C" w:rsidRPr="00A256B3" w:rsidRDefault="006A010C" w:rsidP="00A256B3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2D5F2FC9" w14:textId="77777777" w:rsidR="006A010C" w:rsidRPr="00A256B3" w:rsidRDefault="006A010C" w:rsidP="00A256B3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A256B3">
              <w:rPr>
                <w:rFonts w:ascii="Arial" w:hAnsi="Arial" w:cs="Arial"/>
                <w:b/>
                <w:sz w:val="22"/>
                <w:szCs w:val="22"/>
                <w:u w:val="single"/>
              </w:rPr>
              <w:t>Entrada:</w:t>
            </w:r>
          </w:p>
          <w:p w14:paraId="37B8ED5D" w14:textId="3B7F0A42" w:rsidR="006A010C" w:rsidRDefault="006A010C" w:rsidP="003D5DA3">
            <w:pPr>
              <w:spacing w:line="360" w:lineRule="auto"/>
              <w:ind w:left="709"/>
              <w:rPr>
                <w:rFonts w:ascii="Arial" w:hAnsi="Arial" w:cs="Arial"/>
                <w:sz w:val="22"/>
                <w:szCs w:val="22"/>
              </w:rPr>
            </w:pPr>
            <w:r w:rsidRPr="003D5DA3">
              <w:rPr>
                <w:rFonts w:ascii="Arial" w:hAnsi="Arial" w:cs="Arial"/>
                <w:sz w:val="22"/>
                <w:szCs w:val="22"/>
              </w:rPr>
              <w:t xml:space="preserve">São aceitos usuários com distúrbios do desenvolvimento </w:t>
            </w:r>
            <w:proofErr w:type="spellStart"/>
            <w:r w:rsidRPr="003D5DA3">
              <w:rPr>
                <w:rFonts w:ascii="Arial" w:hAnsi="Arial" w:cs="Arial"/>
                <w:sz w:val="22"/>
                <w:szCs w:val="22"/>
              </w:rPr>
              <w:t>neuromo</w:t>
            </w:r>
            <w:r w:rsidR="0024529F">
              <w:rPr>
                <w:rFonts w:ascii="Arial" w:hAnsi="Arial" w:cs="Arial"/>
                <w:sz w:val="22"/>
                <w:szCs w:val="22"/>
              </w:rPr>
              <w:t>tor</w:t>
            </w:r>
            <w:proofErr w:type="spellEnd"/>
            <w:r w:rsidR="0024529F">
              <w:rPr>
                <w:rFonts w:ascii="Arial" w:hAnsi="Arial" w:cs="Arial"/>
                <w:sz w:val="22"/>
                <w:szCs w:val="22"/>
              </w:rPr>
              <w:t xml:space="preserve"> com idade entre 2 e </w:t>
            </w:r>
            <w:del w:id="8" w:author="Ana Carolina De Campos" w:date="2016-04-14T10:42:00Z">
              <w:r w:rsidR="0024529F" w:rsidDel="002F0705">
                <w:rPr>
                  <w:rFonts w:ascii="Arial" w:hAnsi="Arial" w:cs="Arial"/>
                  <w:sz w:val="22"/>
                  <w:szCs w:val="22"/>
                </w:rPr>
                <w:delText xml:space="preserve">16 </w:delText>
              </w:r>
            </w:del>
            <w:ins w:id="9" w:author="Ana Carolina De Campos" w:date="2016-04-14T10:42:00Z">
              <w:r w:rsidR="002F0705">
                <w:rPr>
                  <w:rFonts w:ascii="Arial" w:hAnsi="Arial" w:cs="Arial"/>
                  <w:sz w:val="22"/>
                  <w:szCs w:val="22"/>
                </w:rPr>
                <w:t xml:space="preserve">10 </w:t>
              </w:r>
            </w:ins>
            <w:r w:rsidR="0024529F">
              <w:rPr>
                <w:rFonts w:ascii="Arial" w:hAnsi="Arial" w:cs="Arial"/>
                <w:sz w:val="22"/>
                <w:szCs w:val="22"/>
              </w:rPr>
              <w:t>anos, que apresentem algum dos seguintes diagnósticos (CID-10):</w:t>
            </w:r>
          </w:p>
          <w:p w14:paraId="4C76DD3B" w14:textId="77777777" w:rsidR="003D5DA3" w:rsidRPr="003D5DA3" w:rsidRDefault="003D5DA3" w:rsidP="003D5DA3">
            <w:pPr>
              <w:spacing w:line="360" w:lineRule="auto"/>
              <w:ind w:left="709"/>
              <w:rPr>
                <w:rFonts w:ascii="Arial" w:hAnsi="Arial" w:cs="Arial"/>
                <w:sz w:val="22"/>
                <w:szCs w:val="22"/>
              </w:rPr>
            </w:pPr>
          </w:p>
          <w:p w14:paraId="0711EF1D" w14:textId="77777777" w:rsidR="00777B14" w:rsidRDefault="00777B14" w:rsidP="0024529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Doenças do sistema nervoso, incluindo </w:t>
            </w:r>
            <w:r w:rsidR="009E0756">
              <w:rPr>
                <w:rFonts w:ascii="Arial" w:hAnsi="Arial" w:cs="Arial"/>
              </w:rPr>
              <w:t xml:space="preserve">meningites e </w:t>
            </w:r>
            <w:r>
              <w:rPr>
                <w:rFonts w:ascii="Arial" w:hAnsi="Arial" w:cs="Arial"/>
              </w:rPr>
              <w:t>encefalites</w:t>
            </w:r>
            <w:r w:rsidR="0024529F">
              <w:rPr>
                <w:rFonts w:ascii="Arial" w:hAnsi="Arial" w:cs="Arial"/>
              </w:rPr>
              <w:t xml:space="preserve"> (G</w:t>
            </w:r>
            <w:r w:rsidR="009E0756">
              <w:rPr>
                <w:rFonts w:ascii="Arial" w:hAnsi="Arial" w:cs="Arial"/>
              </w:rPr>
              <w:t>00 a G05.8)</w:t>
            </w:r>
            <w:r>
              <w:rPr>
                <w:rFonts w:ascii="Arial" w:hAnsi="Arial" w:cs="Arial"/>
              </w:rPr>
              <w:t xml:space="preserve">, </w:t>
            </w:r>
            <w:r w:rsidR="009E0756">
              <w:rPr>
                <w:rFonts w:ascii="Arial" w:hAnsi="Arial" w:cs="Arial"/>
              </w:rPr>
              <w:t xml:space="preserve">atrofia espinal e </w:t>
            </w:r>
            <w:proofErr w:type="spellStart"/>
            <w:r w:rsidR="009E0756">
              <w:rPr>
                <w:rFonts w:ascii="Arial" w:hAnsi="Arial" w:cs="Arial"/>
              </w:rPr>
              <w:t>neuromiopatias</w:t>
            </w:r>
            <w:proofErr w:type="spellEnd"/>
            <w:r w:rsidR="009E0756">
              <w:rPr>
                <w:rFonts w:ascii="Arial" w:hAnsi="Arial" w:cs="Arial"/>
              </w:rPr>
              <w:t xml:space="preserve"> (G12.0 a G13.8), </w:t>
            </w:r>
            <w:r>
              <w:rPr>
                <w:rFonts w:ascii="Arial" w:hAnsi="Arial" w:cs="Arial"/>
              </w:rPr>
              <w:t>ataxias</w:t>
            </w:r>
            <w:r w:rsidR="009E0756">
              <w:rPr>
                <w:rFonts w:ascii="Arial" w:hAnsi="Arial" w:cs="Arial"/>
              </w:rPr>
              <w:t xml:space="preserve"> (G1</w:t>
            </w:r>
            <w:r w:rsidR="006B024A">
              <w:rPr>
                <w:rFonts w:ascii="Arial" w:hAnsi="Arial" w:cs="Arial"/>
              </w:rPr>
              <w:t>1</w:t>
            </w:r>
            <w:r w:rsidR="009E0756">
              <w:rPr>
                <w:rFonts w:ascii="Arial" w:hAnsi="Arial" w:cs="Arial"/>
              </w:rPr>
              <w:t>), distonias (G24 a G25)</w:t>
            </w:r>
            <w:r>
              <w:rPr>
                <w:rFonts w:ascii="Arial" w:hAnsi="Arial" w:cs="Arial"/>
              </w:rPr>
              <w:t>, distrofias musculares</w:t>
            </w:r>
            <w:r w:rsidR="009E0756">
              <w:rPr>
                <w:rFonts w:ascii="Arial" w:hAnsi="Arial" w:cs="Arial"/>
              </w:rPr>
              <w:t xml:space="preserve"> (G71), síndrome de </w:t>
            </w:r>
            <w:proofErr w:type="spellStart"/>
            <w:r w:rsidR="009E0756">
              <w:rPr>
                <w:rFonts w:ascii="Arial" w:hAnsi="Arial" w:cs="Arial"/>
              </w:rPr>
              <w:t>Guillain-Barré</w:t>
            </w:r>
            <w:proofErr w:type="spellEnd"/>
            <w:r w:rsidR="009E0756">
              <w:rPr>
                <w:rFonts w:ascii="Arial" w:hAnsi="Arial" w:cs="Arial"/>
              </w:rPr>
              <w:t xml:space="preserve"> (G61)</w:t>
            </w:r>
            <w:r>
              <w:rPr>
                <w:rFonts w:ascii="Arial" w:hAnsi="Arial" w:cs="Arial"/>
              </w:rPr>
              <w:t>, paralisia cerebral</w:t>
            </w:r>
            <w:r w:rsidR="009E0756">
              <w:rPr>
                <w:rFonts w:ascii="Arial" w:hAnsi="Arial" w:cs="Arial"/>
              </w:rPr>
              <w:t xml:space="preserve"> (G80-G83)</w:t>
            </w:r>
            <w:r>
              <w:rPr>
                <w:rFonts w:ascii="Arial" w:hAnsi="Arial" w:cs="Arial"/>
              </w:rPr>
              <w:t>, hidrocefalia</w:t>
            </w:r>
            <w:r w:rsidR="009E0756">
              <w:rPr>
                <w:rFonts w:ascii="Arial" w:hAnsi="Arial" w:cs="Arial"/>
              </w:rPr>
              <w:t xml:space="preserve"> (G91)</w:t>
            </w:r>
            <w:r>
              <w:rPr>
                <w:rFonts w:ascii="Arial" w:hAnsi="Arial" w:cs="Arial"/>
              </w:rPr>
              <w:t>, entre outras;</w:t>
            </w:r>
            <w:r w:rsidRPr="008137E5">
              <w:rPr>
                <w:rFonts w:ascii="Arial" w:hAnsi="Arial" w:cs="Arial"/>
              </w:rPr>
              <w:t xml:space="preserve"> </w:t>
            </w:r>
          </w:p>
          <w:p w14:paraId="560ED45F" w14:textId="77777777" w:rsidR="00347C1F" w:rsidRDefault="00347C1F" w:rsidP="0024529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Atraso do desenvolvimento motor (F82)</w:t>
            </w:r>
          </w:p>
          <w:p w14:paraId="11F61A21" w14:textId="77777777" w:rsidR="00C81FB3" w:rsidRPr="00C81FB3" w:rsidRDefault="00C81FB3" w:rsidP="00C81FB3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C81FB3">
              <w:rPr>
                <w:rFonts w:ascii="Arial" w:hAnsi="Arial" w:cs="Arial"/>
                <w:shd w:val="clear" w:color="auto" w:fill="FFFFFF"/>
              </w:rPr>
              <w:t>Paralisia braquial obstétrica (P14)</w:t>
            </w:r>
          </w:p>
          <w:p w14:paraId="295520C2" w14:textId="77777777" w:rsidR="00777B14" w:rsidRPr="00C81FB3" w:rsidRDefault="00777B14" w:rsidP="0024529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EB6BD1">
              <w:rPr>
                <w:rFonts w:ascii="Arial" w:hAnsi="Arial" w:cs="Arial"/>
              </w:rPr>
              <w:t xml:space="preserve">Espinha bífida ou </w:t>
            </w:r>
            <w:proofErr w:type="spellStart"/>
            <w:r w:rsidRPr="00EB6BD1">
              <w:rPr>
                <w:rFonts w:ascii="Arial" w:hAnsi="Arial" w:cs="Arial"/>
              </w:rPr>
              <w:t>mielomeningocele</w:t>
            </w:r>
            <w:proofErr w:type="spellEnd"/>
            <w:r w:rsidRPr="00EB6BD1">
              <w:rPr>
                <w:rFonts w:ascii="Arial" w:hAnsi="Arial" w:cs="Arial"/>
              </w:rPr>
              <w:t xml:space="preserve"> </w:t>
            </w:r>
            <w:r w:rsidRPr="00C81FB3">
              <w:rPr>
                <w:rFonts w:ascii="Arial" w:hAnsi="Arial" w:cs="Arial"/>
              </w:rPr>
              <w:t>(</w:t>
            </w:r>
            <w:r w:rsidRPr="00C81FB3">
              <w:rPr>
                <w:rFonts w:ascii="Arial" w:hAnsi="Arial" w:cs="Arial"/>
                <w:shd w:val="clear" w:color="auto" w:fill="FFFFFF"/>
              </w:rPr>
              <w:t>Q05)</w:t>
            </w:r>
          </w:p>
          <w:p w14:paraId="41D671DE" w14:textId="77777777" w:rsidR="00777B14" w:rsidRPr="00C81FB3" w:rsidRDefault="00777B14" w:rsidP="0024529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C81FB3">
              <w:rPr>
                <w:rFonts w:ascii="Arial" w:hAnsi="Arial" w:cs="Arial"/>
                <w:shd w:val="clear" w:color="auto" w:fill="FFFFFF"/>
              </w:rPr>
              <w:t>Malformações Congênitas, deformidades e anomalias diversas (Q06; Q07; Q 6</w:t>
            </w:r>
            <w:r w:rsidR="00611BD4" w:rsidRPr="00C81FB3">
              <w:rPr>
                <w:rFonts w:ascii="Arial" w:hAnsi="Arial" w:cs="Arial"/>
                <w:shd w:val="clear" w:color="auto" w:fill="FFFFFF"/>
              </w:rPr>
              <w:t>5</w:t>
            </w:r>
            <w:r w:rsidRPr="00C81FB3">
              <w:rPr>
                <w:rFonts w:ascii="Arial" w:hAnsi="Arial" w:cs="Arial"/>
                <w:shd w:val="clear" w:color="auto" w:fill="FFFFFF"/>
              </w:rPr>
              <w:t xml:space="preserve"> a Q</w:t>
            </w:r>
            <w:r w:rsidR="00611BD4" w:rsidRPr="00C81FB3">
              <w:rPr>
                <w:rFonts w:ascii="Arial" w:hAnsi="Arial" w:cs="Arial"/>
                <w:shd w:val="clear" w:color="auto" w:fill="FFFFFF"/>
              </w:rPr>
              <w:t>66</w:t>
            </w:r>
            <w:r w:rsidRPr="00C81FB3">
              <w:rPr>
                <w:rFonts w:ascii="Arial" w:hAnsi="Arial" w:cs="Arial"/>
                <w:shd w:val="clear" w:color="auto" w:fill="FFFFFF"/>
              </w:rPr>
              <w:t>;</w:t>
            </w:r>
            <w:r w:rsidR="00611BD4" w:rsidRPr="00C81FB3">
              <w:rPr>
                <w:rFonts w:ascii="Arial" w:hAnsi="Arial" w:cs="Arial"/>
                <w:shd w:val="clear" w:color="auto" w:fill="FFFFFF"/>
              </w:rPr>
              <w:t>Q69 a Q75;</w:t>
            </w:r>
            <w:r w:rsidRPr="00C81FB3">
              <w:rPr>
                <w:rFonts w:ascii="Arial" w:hAnsi="Arial" w:cs="Arial"/>
                <w:shd w:val="clear" w:color="auto" w:fill="FFFFFF"/>
              </w:rPr>
              <w:t xml:space="preserve"> Q77; Q78)</w:t>
            </w:r>
          </w:p>
          <w:p w14:paraId="5ADB1EC0" w14:textId="77777777" w:rsidR="00777B14" w:rsidRPr="00C81FB3" w:rsidRDefault="00777B14" w:rsidP="00611BD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C81FB3">
              <w:rPr>
                <w:rFonts w:ascii="Arial" w:hAnsi="Arial" w:cs="Arial"/>
                <w:shd w:val="clear" w:color="auto" w:fill="FFFFFF"/>
              </w:rPr>
              <w:t>Síndromes genéticas (Q90 - Q99)</w:t>
            </w:r>
          </w:p>
          <w:p w14:paraId="23378212" w14:textId="77777777" w:rsidR="00777B14" w:rsidRPr="00C81FB3" w:rsidRDefault="00777B14" w:rsidP="0024529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C81FB3">
              <w:rPr>
                <w:rFonts w:ascii="Arial" w:hAnsi="Arial" w:cs="Arial"/>
                <w:shd w:val="clear" w:color="auto" w:fill="FFFFFF"/>
              </w:rPr>
              <w:t>Infarto cerebral (I63), Acidente Vascular Encefálico (I64) e Sequelas de doenças cerebrovasculares (I69)</w:t>
            </w:r>
          </w:p>
          <w:p w14:paraId="2385A99C" w14:textId="77777777" w:rsidR="00777B14" w:rsidRPr="00C81FB3" w:rsidRDefault="00777B14" w:rsidP="0024529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C81FB3">
              <w:rPr>
                <w:rFonts w:ascii="Arial" w:hAnsi="Arial" w:cs="Arial"/>
                <w:shd w:val="clear" w:color="auto" w:fill="FFFFFF"/>
              </w:rPr>
              <w:t>Trauma Crânio Encefálico –TCE (T90);</w:t>
            </w:r>
          </w:p>
          <w:p w14:paraId="59C87A92" w14:textId="77777777" w:rsidR="00777B14" w:rsidRPr="00C81FB3" w:rsidRDefault="00777B14" w:rsidP="0024529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C81FB3">
              <w:rPr>
                <w:rFonts w:ascii="Arial" w:hAnsi="Arial" w:cs="Arial"/>
                <w:shd w:val="clear" w:color="auto" w:fill="FFFFFF"/>
              </w:rPr>
              <w:t>Sequelas de traumatismo na medula espinhal (T91.3)</w:t>
            </w:r>
          </w:p>
          <w:p w14:paraId="7B131604" w14:textId="77777777" w:rsidR="0024529F" w:rsidRDefault="0024529F" w:rsidP="0024529F">
            <w:pPr>
              <w:spacing w:line="360" w:lineRule="auto"/>
              <w:ind w:left="709"/>
              <w:rPr>
                <w:ins w:id="10" w:author="Ana Carolina De Campos" w:date="2016-04-14T10:43:00Z"/>
                <w:rFonts w:ascii="Arial" w:hAnsi="Arial" w:cs="Arial"/>
                <w:b/>
                <w:sz w:val="22"/>
                <w:szCs w:val="22"/>
              </w:rPr>
            </w:pPr>
          </w:p>
          <w:p w14:paraId="7B0B903A" w14:textId="758F08C8" w:rsidR="00CB3DD7" w:rsidRDefault="002F0705" w:rsidP="00CB3DD7">
            <w:pPr>
              <w:pStyle w:val="ListParagraph"/>
              <w:spacing w:line="360" w:lineRule="auto"/>
              <w:ind w:left="1069"/>
              <w:rPr>
                <w:ins w:id="11" w:author="Ana Carolina De Campos" w:date="2016-04-14T11:26:00Z"/>
                <w:rFonts w:ascii="Arial" w:hAnsi="Arial" w:cs="Arial"/>
              </w:rPr>
              <w:pPrChange w:id="12" w:author="Ana Carolina De Campos" w:date="2016-04-14T11:26:00Z">
                <w:pPr>
                  <w:pStyle w:val="ListParagraph"/>
                  <w:numPr>
                    <w:numId w:val="6"/>
                  </w:numPr>
                  <w:spacing w:line="360" w:lineRule="auto"/>
                  <w:ind w:left="1069" w:hanging="360"/>
                </w:pPr>
              </w:pPrChange>
            </w:pPr>
            <w:ins w:id="13" w:author="Ana Carolina De Campos" w:date="2016-04-14T10:43:00Z">
              <w:r w:rsidRPr="002F0705">
                <w:rPr>
                  <w:rFonts w:ascii="Arial" w:hAnsi="Arial" w:cs="Arial"/>
                  <w:rPrChange w:id="14" w:author="Ana Carolina De Campos" w:date="2016-04-14T10:44:00Z">
                    <w:rPr>
                      <w:rFonts w:ascii="Arial" w:hAnsi="Arial" w:cs="Arial"/>
                      <w:b/>
                    </w:rPr>
                  </w:rPrChange>
                </w:rPr>
                <w:t xml:space="preserve">Crianças entre 11 e 16 anos </w:t>
              </w:r>
            </w:ins>
            <w:ins w:id="15" w:author="Ana Carolina De Campos" w:date="2016-04-14T10:44:00Z">
              <w:r>
                <w:rPr>
                  <w:rFonts w:ascii="Arial" w:hAnsi="Arial" w:cs="Arial"/>
                </w:rPr>
                <w:t xml:space="preserve">poderão ser aceitas se </w:t>
              </w:r>
            </w:ins>
            <w:ins w:id="16" w:author="Ana Carolina De Campos" w:date="2016-04-14T11:24:00Z">
              <w:r w:rsidR="00BB7846">
                <w:rPr>
                  <w:rFonts w:ascii="Arial" w:hAnsi="Arial" w:cs="Arial"/>
                </w:rPr>
                <w:t>tratar-se de condição aguda</w:t>
              </w:r>
            </w:ins>
            <w:ins w:id="17" w:author="Ana Carolina De Campos" w:date="2016-04-14T11:25:00Z">
              <w:r w:rsidR="001F5F78">
                <w:rPr>
                  <w:rFonts w:ascii="Arial" w:hAnsi="Arial" w:cs="Arial"/>
                </w:rPr>
                <w:t xml:space="preserve"> </w:t>
              </w:r>
            </w:ins>
            <w:ins w:id="18" w:author="Ana Carolina De Campos" w:date="2016-04-14T11:26:00Z">
              <w:r w:rsidR="00CB3DD7">
                <w:rPr>
                  <w:rFonts w:ascii="Arial" w:hAnsi="Arial" w:cs="Arial"/>
                </w:rPr>
                <w:t>que conste</w:t>
              </w:r>
            </w:ins>
            <w:ins w:id="19" w:author="Ana Carolina De Campos" w:date="2016-04-14T11:25:00Z">
              <w:r w:rsidR="00BB7846">
                <w:rPr>
                  <w:rFonts w:ascii="Arial" w:hAnsi="Arial" w:cs="Arial"/>
                </w:rPr>
                <w:t xml:space="preserve"> da lista de diagnósticos acima</w:t>
              </w:r>
            </w:ins>
            <w:ins w:id="20" w:author="Ana Carolina De Campos" w:date="2016-04-14T11:24:00Z">
              <w:r w:rsidR="00BB7846">
                <w:rPr>
                  <w:rFonts w:ascii="Arial" w:hAnsi="Arial" w:cs="Arial"/>
                </w:rPr>
                <w:t xml:space="preserve">, ou se  </w:t>
              </w:r>
            </w:ins>
            <w:ins w:id="21" w:author="Ana Carolina De Campos" w:date="2016-04-14T11:25:00Z">
              <w:r w:rsidR="00CB3DD7">
                <w:rPr>
                  <w:rFonts w:ascii="Arial" w:hAnsi="Arial" w:cs="Arial"/>
                </w:rPr>
                <w:t xml:space="preserve">tratar-se de caso crônico submetido a procedimentos </w:t>
              </w:r>
            </w:ins>
            <w:ins w:id="22" w:author="Ana Carolina De Campos" w:date="2016-04-14T11:26:00Z">
              <w:r w:rsidR="00CB3DD7" w:rsidRPr="0024529F">
                <w:rPr>
                  <w:rFonts w:ascii="Arial" w:hAnsi="Arial" w:cs="Arial"/>
                </w:rPr>
                <w:t>cirúrgicos ortopédicos e/ou aplicação de bloqueios químicos, com no máximo 1 mês após o procedimento.</w:t>
              </w:r>
            </w:ins>
          </w:p>
          <w:p w14:paraId="13B959F9" w14:textId="7880F12D" w:rsidR="002F0705" w:rsidRPr="002F0705" w:rsidRDefault="002F0705" w:rsidP="0024529F">
            <w:pPr>
              <w:spacing w:line="360" w:lineRule="auto"/>
              <w:ind w:left="709"/>
              <w:rPr>
                <w:ins w:id="23" w:author="Ana Carolina De Campos" w:date="2016-04-14T10:43:00Z"/>
                <w:rFonts w:ascii="Arial" w:hAnsi="Arial" w:cs="Arial"/>
                <w:sz w:val="22"/>
                <w:szCs w:val="22"/>
                <w:rPrChange w:id="24" w:author="Ana Carolina De Campos" w:date="2016-04-14T10:44:00Z">
                  <w:rPr>
                    <w:ins w:id="25" w:author="Ana Carolina De Campos" w:date="2016-04-14T10:43:00Z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</w:pPr>
          </w:p>
          <w:p w14:paraId="48BD70AF" w14:textId="77777777" w:rsidR="002F0705" w:rsidRDefault="002F0705" w:rsidP="0024529F">
            <w:pPr>
              <w:spacing w:line="360" w:lineRule="auto"/>
              <w:ind w:left="709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64095A2" w14:textId="31A526A3" w:rsidR="0024529F" w:rsidRDefault="00BB7846" w:rsidP="0024529F">
            <w:pPr>
              <w:spacing w:line="360" w:lineRule="auto"/>
              <w:ind w:left="709"/>
              <w:rPr>
                <w:rFonts w:ascii="Arial" w:hAnsi="Arial" w:cs="Arial"/>
                <w:sz w:val="22"/>
                <w:szCs w:val="22"/>
              </w:rPr>
            </w:pPr>
            <w:ins w:id="26" w:author="Ana Carolina De Campos" w:date="2016-04-14T11:25:00Z">
              <w:r>
                <w:rPr>
                  <w:rFonts w:ascii="Arial" w:hAnsi="Arial" w:cs="Arial"/>
                  <w:b/>
                  <w:sz w:val="22"/>
                  <w:szCs w:val="22"/>
                </w:rPr>
                <w:t>Após triagem</w:t>
              </w:r>
            </w:ins>
            <w:ins w:id="27" w:author="Ana Carolina De Campos" w:date="2016-04-14T17:02:00Z">
              <w:r w:rsidR="001F5F78">
                <w:rPr>
                  <w:rFonts w:ascii="Arial" w:hAnsi="Arial" w:cs="Arial"/>
                  <w:b/>
                  <w:sz w:val="22"/>
                  <w:szCs w:val="22"/>
                </w:rPr>
                <w:t xml:space="preserve"> pela equipe da ação</w:t>
              </w:r>
            </w:ins>
            <w:ins w:id="28" w:author="Ana Carolina De Campos" w:date="2016-04-14T11:25:00Z">
              <w:r>
                <w:rPr>
                  <w:rFonts w:ascii="Arial" w:hAnsi="Arial" w:cs="Arial"/>
                  <w:b/>
                  <w:sz w:val="22"/>
                  <w:szCs w:val="22"/>
                </w:rPr>
                <w:t xml:space="preserve">, </w:t>
              </w:r>
            </w:ins>
            <w:del w:id="29" w:author="Ana Carolina De Campos" w:date="2016-04-14T11:25:00Z">
              <w:r w:rsidR="0024529F" w:rsidDel="00BB7846">
                <w:rPr>
                  <w:rFonts w:ascii="Arial" w:hAnsi="Arial" w:cs="Arial"/>
                  <w:b/>
                  <w:sz w:val="22"/>
                  <w:szCs w:val="22"/>
                </w:rPr>
                <w:delText xml:space="preserve">Terão </w:delText>
              </w:r>
            </w:del>
            <w:ins w:id="30" w:author="Ana Carolina De Campos" w:date="2016-04-14T11:25:00Z">
              <w:r>
                <w:rPr>
                  <w:rFonts w:ascii="Arial" w:hAnsi="Arial" w:cs="Arial"/>
                  <w:b/>
                  <w:sz w:val="22"/>
                  <w:szCs w:val="22"/>
                </w:rPr>
                <w:t xml:space="preserve">terão </w:t>
              </w:r>
            </w:ins>
            <w:r w:rsidR="0024529F">
              <w:rPr>
                <w:rFonts w:ascii="Arial" w:hAnsi="Arial" w:cs="Arial"/>
                <w:b/>
                <w:sz w:val="22"/>
                <w:szCs w:val="22"/>
              </w:rPr>
              <w:t xml:space="preserve">prioridade os seguintes casos: </w:t>
            </w:r>
          </w:p>
          <w:p w14:paraId="16B93D33" w14:textId="77777777" w:rsidR="0024529F" w:rsidRPr="0024529F" w:rsidRDefault="0024529F" w:rsidP="002452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Crianças </w:t>
            </w:r>
            <w:r w:rsidRPr="0024529F">
              <w:rPr>
                <w:rFonts w:ascii="Arial" w:hAnsi="Arial" w:cs="Arial"/>
              </w:rPr>
              <w:t>com idade até 5 anos (para a entrada no atendimento).</w:t>
            </w:r>
          </w:p>
          <w:p w14:paraId="5B6D7CBB" w14:textId="7462B79B" w:rsidR="0024529F" w:rsidRDefault="006A010C" w:rsidP="002452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del w:id="31" w:author="Ana Carolina De Campos" w:date="2016-04-14T11:26:00Z">
              <w:r w:rsidRPr="0024529F" w:rsidDel="00CB3DD7">
                <w:rPr>
                  <w:rFonts w:ascii="Arial" w:hAnsi="Arial" w:cs="Arial"/>
                </w:rPr>
                <w:delText>Casos crônicos que foram submetidos a procedimentos</w:delText>
              </w:r>
            </w:del>
            <w:ins w:id="32" w:author="Ana Carolina De Campos" w:date="2016-04-14T11:26:00Z">
              <w:r w:rsidR="00CB3DD7">
                <w:rPr>
                  <w:rFonts w:ascii="Arial" w:hAnsi="Arial" w:cs="Arial"/>
                </w:rPr>
                <w:t xml:space="preserve">Período pós-cirúrgico de procedimentos </w:t>
              </w:r>
            </w:ins>
            <w:del w:id="33" w:author="Ana Carolina De Campos" w:date="2016-04-14T11:26:00Z">
              <w:r w:rsidRPr="0024529F" w:rsidDel="00CB3DD7">
                <w:rPr>
                  <w:rFonts w:ascii="Arial" w:hAnsi="Arial" w:cs="Arial"/>
                </w:rPr>
                <w:delText xml:space="preserve"> cirúrgicos </w:delText>
              </w:r>
            </w:del>
            <w:r w:rsidRPr="0024529F">
              <w:rPr>
                <w:rFonts w:ascii="Arial" w:hAnsi="Arial" w:cs="Arial"/>
              </w:rPr>
              <w:t>ortopédicos e/ou aplicação de bloqueios químicos, com no máximo 1 mês após o procedimento.</w:t>
            </w:r>
          </w:p>
          <w:p w14:paraId="1256FC69" w14:textId="77777777" w:rsidR="0024529F" w:rsidRDefault="006A010C" w:rsidP="002452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 w:rsidRPr="0024529F">
              <w:rPr>
                <w:rFonts w:ascii="Arial" w:hAnsi="Arial" w:cs="Arial"/>
              </w:rPr>
              <w:t>Crianças que não fazem fisioterapia em outros locais.</w:t>
            </w:r>
          </w:p>
          <w:p w14:paraId="2E1DFFE5" w14:textId="77777777" w:rsidR="003D5DA3" w:rsidRPr="0024529F" w:rsidRDefault="003D5DA3" w:rsidP="002452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 w:rsidRPr="0024529F">
              <w:rPr>
                <w:rFonts w:ascii="Arial" w:hAnsi="Arial" w:cs="Arial"/>
              </w:rPr>
              <w:t>Encaminhamentos internos da USE terão prioridades aos externos, caso atendam aos critérios descritos e sejam acompanhados de informações sobre o histórico da criança.</w:t>
            </w:r>
          </w:p>
          <w:p w14:paraId="4FEEAD10" w14:textId="77777777" w:rsidR="006A010C" w:rsidRPr="003D5DA3" w:rsidRDefault="003D5DA3" w:rsidP="003D5DA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3D5DA3">
              <w:rPr>
                <w:rFonts w:ascii="Arial" w:hAnsi="Arial" w:cs="Arial"/>
                <w:b/>
                <w:sz w:val="22"/>
                <w:szCs w:val="22"/>
              </w:rPr>
              <w:t>Atenção: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A010C" w:rsidRPr="003D5DA3">
              <w:rPr>
                <w:rFonts w:ascii="Arial" w:hAnsi="Arial" w:cs="Arial"/>
                <w:sz w:val="22"/>
                <w:szCs w:val="22"/>
              </w:rPr>
              <w:t xml:space="preserve">Demais afecções do sistema nervoso central (SNC), do sistema nervoso periférico (SNP) ou do desenvolvimento </w:t>
            </w:r>
            <w:proofErr w:type="spellStart"/>
            <w:r w:rsidR="006A010C" w:rsidRPr="003D5DA3">
              <w:rPr>
                <w:rFonts w:ascii="Arial" w:hAnsi="Arial" w:cs="Arial"/>
                <w:sz w:val="22"/>
                <w:szCs w:val="22"/>
              </w:rPr>
              <w:t>neuropsicomotor</w:t>
            </w:r>
            <w:proofErr w:type="spellEnd"/>
            <w:r w:rsidR="006A010C" w:rsidRPr="003D5DA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4529F">
              <w:rPr>
                <w:rFonts w:ascii="Arial" w:hAnsi="Arial" w:cs="Arial"/>
                <w:sz w:val="22"/>
                <w:szCs w:val="22"/>
              </w:rPr>
              <w:t>poderão ser</w:t>
            </w:r>
            <w:r w:rsidR="006A010C" w:rsidRPr="003D5DA3">
              <w:rPr>
                <w:rFonts w:ascii="Arial" w:hAnsi="Arial" w:cs="Arial"/>
                <w:sz w:val="22"/>
                <w:szCs w:val="22"/>
              </w:rPr>
              <w:t xml:space="preserve"> acolhidas, </w:t>
            </w:r>
            <w:r w:rsidR="0024529F">
              <w:rPr>
                <w:rFonts w:ascii="Arial" w:hAnsi="Arial" w:cs="Arial"/>
                <w:sz w:val="22"/>
                <w:szCs w:val="22"/>
              </w:rPr>
              <w:t>e os</w:t>
            </w:r>
            <w:r w:rsidR="006A010C" w:rsidRPr="003D5DA3">
              <w:rPr>
                <w:rFonts w:ascii="Arial" w:hAnsi="Arial" w:cs="Arial"/>
                <w:sz w:val="22"/>
                <w:szCs w:val="22"/>
              </w:rPr>
              <w:t xml:space="preserve"> critérios de </w:t>
            </w:r>
            <w:r w:rsidR="0024529F">
              <w:rPr>
                <w:rFonts w:ascii="Arial" w:hAnsi="Arial" w:cs="Arial"/>
                <w:sz w:val="22"/>
                <w:szCs w:val="22"/>
              </w:rPr>
              <w:t>elegibilidade avaliados, caso o diagnóstico não conste da lista aqui apresentada</w:t>
            </w:r>
            <w:r w:rsidR="006A010C" w:rsidRPr="003D5DA3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1272137C" w14:textId="77777777" w:rsidR="003D5DA3" w:rsidRDefault="003D5DA3" w:rsidP="003D5DA3">
            <w:pPr>
              <w:spacing w:line="360" w:lineRule="auto"/>
              <w:ind w:left="709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D623944" w14:textId="77777777" w:rsidR="006A010C" w:rsidRPr="003D5DA3" w:rsidRDefault="006A010C" w:rsidP="003D5DA3">
            <w:pPr>
              <w:spacing w:line="360" w:lineRule="auto"/>
              <w:ind w:left="709"/>
              <w:rPr>
                <w:rFonts w:ascii="Arial" w:hAnsi="Arial" w:cs="Arial"/>
                <w:b/>
                <w:sz w:val="22"/>
                <w:szCs w:val="22"/>
              </w:rPr>
            </w:pPr>
            <w:r w:rsidRPr="003D5DA3">
              <w:rPr>
                <w:rFonts w:ascii="Arial" w:hAnsi="Arial" w:cs="Arial"/>
                <w:b/>
                <w:sz w:val="22"/>
                <w:szCs w:val="22"/>
              </w:rPr>
              <w:t>Não serão triados ou inscritos:</w:t>
            </w:r>
          </w:p>
          <w:p w14:paraId="7C3BA889" w14:textId="77777777" w:rsidR="006A010C" w:rsidRPr="003D5DA3" w:rsidRDefault="003D5DA3" w:rsidP="001F5F78">
            <w:pPr>
              <w:pStyle w:val="ListParagraph"/>
              <w:spacing w:line="360" w:lineRule="auto"/>
              <w:ind w:left="1440"/>
              <w:rPr>
                <w:rFonts w:ascii="Arial" w:hAnsi="Arial" w:cs="Arial"/>
              </w:rPr>
              <w:pPrChange w:id="34" w:author="Ana Carolina De Campos" w:date="2016-04-14T17:02:00Z">
                <w:pPr>
                  <w:pStyle w:val="ListParagraph"/>
                  <w:numPr>
                    <w:numId w:val="5"/>
                  </w:numPr>
                  <w:spacing w:line="360" w:lineRule="auto"/>
                  <w:ind w:left="1440" w:hanging="360"/>
                </w:pPr>
              </w:pPrChange>
            </w:pPr>
            <w:r w:rsidRPr="003D5DA3">
              <w:rPr>
                <w:rFonts w:ascii="Arial" w:hAnsi="Arial" w:cs="Arial"/>
              </w:rPr>
              <w:t xml:space="preserve">Usuários com </w:t>
            </w:r>
            <w:r w:rsidR="00382804">
              <w:rPr>
                <w:rFonts w:ascii="Arial" w:hAnsi="Arial" w:cs="Arial"/>
              </w:rPr>
              <w:t>i</w:t>
            </w:r>
            <w:r w:rsidR="006A010C" w:rsidRPr="003D5DA3">
              <w:rPr>
                <w:rFonts w:ascii="Arial" w:hAnsi="Arial" w:cs="Arial"/>
              </w:rPr>
              <w:t>dade inferior a 2 anos ou superior a 16 anos;</w:t>
            </w:r>
          </w:p>
          <w:p w14:paraId="17BD90E0" w14:textId="2BF33B2C" w:rsidR="00147761" w:rsidRDefault="006A010C" w:rsidP="001F5F78">
            <w:pPr>
              <w:pStyle w:val="ListParagraph"/>
              <w:spacing w:after="0" w:line="360" w:lineRule="auto"/>
              <w:ind w:left="1440"/>
              <w:rPr>
                <w:rFonts w:ascii="Arial" w:hAnsi="Arial" w:cs="Arial"/>
              </w:rPr>
              <w:pPrChange w:id="35" w:author="Ana Carolina De Campos" w:date="2016-04-14T17:02:00Z">
                <w:pPr>
                  <w:pStyle w:val="ListParagraph"/>
                  <w:numPr>
                    <w:numId w:val="5"/>
                  </w:numPr>
                  <w:spacing w:after="0" w:line="360" w:lineRule="auto"/>
                  <w:ind w:left="1440" w:hanging="360"/>
                </w:pPr>
              </w:pPrChange>
            </w:pPr>
            <w:r w:rsidRPr="00147761">
              <w:rPr>
                <w:rFonts w:ascii="Arial" w:hAnsi="Arial" w:cs="Arial"/>
              </w:rPr>
              <w:t xml:space="preserve">Usuários </w:t>
            </w:r>
            <w:del w:id="36" w:author="Ana Carolina De Campos" w:date="2016-04-14T17:02:00Z">
              <w:r w:rsidRPr="00147761" w:rsidDel="001F5F78">
                <w:rPr>
                  <w:rFonts w:ascii="Arial" w:hAnsi="Arial" w:cs="Arial"/>
                </w:rPr>
                <w:delText xml:space="preserve">com </w:delText>
              </w:r>
            </w:del>
            <w:ins w:id="37" w:author="Ana Carolina De Campos" w:date="2016-04-14T11:27:00Z">
              <w:r w:rsidR="00CB3DD7">
                <w:rPr>
                  <w:rFonts w:ascii="Arial" w:hAnsi="Arial" w:cs="Arial"/>
                </w:rPr>
                <w:t xml:space="preserve">cujo diagnóstico primário incluir </w:t>
              </w:r>
            </w:ins>
            <w:r w:rsidRPr="00147761">
              <w:rPr>
                <w:rFonts w:ascii="Arial" w:hAnsi="Arial" w:cs="Arial"/>
              </w:rPr>
              <w:t>déficits cognitivos e comportamentais graves, que impeçam o desenvolvimento de técnicas com foco na motricidade.</w:t>
            </w:r>
          </w:p>
          <w:p w14:paraId="5E6B93A6" w14:textId="77777777" w:rsidR="006A010C" w:rsidRPr="00A256B3" w:rsidRDefault="006A010C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147761">
              <w:rPr>
                <w:rFonts w:ascii="Arial" w:hAnsi="Arial" w:cs="Arial"/>
                <w:b/>
                <w:sz w:val="22"/>
                <w:szCs w:val="22"/>
              </w:rPr>
              <w:t>Atenção:</w:t>
            </w:r>
            <w:r w:rsidRPr="00147761">
              <w:rPr>
                <w:rFonts w:ascii="Arial" w:hAnsi="Arial" w:cs="Arial"/>
                <w:sz w:val="22"/>
                <w:szCs w:val="22"/>
              </w:rPr>
              <w:t xml:space="preserve"> O início do atendimento dependerá da dispo</w:t>
            </w:r>
            <w:r w:rsidR="00382804">
              <w:rPr>
                <w:rFonts w:ascii="Arial" w:hAnsi="Arial" w:cs="Arial"/>
                <w:sz w:val="22"/>
                <w:szCs w:val="22"/>
              </w:rPr>
              <w:t>nibilidade de vagas no serviço, a ser oficialmente informada pelos responsáveis pela ação.</w:t>
            </w:r>
          </w:p>
          <w:p w14:paraId="600C42EF" w14:textId="77777777" w:rsidR="006A010C" w:rsidRPr="00A256B3" w:rsidRDefault="006A010C" w:rsidP="00A256B3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A256B3">
              <w:rPr>
                <w:rFonts w:ascii="Arial" w:hAnsi="Arial" w:cs="Arial"/>
                <w:b/>
                <w:sz w:val="22"/>
                <w:szCs w:val="22"/>
                <w:u w:val="single"/>
              </w:rPr>
              <w:t>Permanência:</w:t>
            </w:r>
          </w:p>
          <w:p w14:paraId="5170BFC9" w14:textId="77777777" w:rsidR="006A010C" w:rsidRPr="00A256B3" w:rsidRDefault="006A010C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256B3">
              <w:rPr>
                <w:rFonts w:ascii="Arial" w:hAnsi="Arial" w:cs="Arial"/>
                <w:sz w:val="22"/>
                <w:szCs w:val="22"/>
              </w:rPr>
              <w:t>- Permanecerão em atendimento crianças com idade máxima de 16 anos.</w:t>
            </w:r>
          </w:p>
          <w:p w14:paraId="6D7A709C" w14:textId="77777777" w:rsidR="006A010C" w:rsidRPr="00A256B3" w:rsidRDefault="006A010C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256B3">
              <w:rPr>
                <w:rFonts w:ascii="Arial" w:hAnsi="Arial" w:cs="Arial"/>
                <w:sz w:val="22"/>
                <w:szCs w:val="22"/>
              </w:rPr>
              <w:t>- A permanência de qualquer usuário está estipulada num período em que ainda sejam possíveis ganhos motores e funcionais com a criança e que a criança necessite dos equipamentos da Unidade.</w:t>
            </w:r>
          </w:p>
          <w:p w14:paraId="0D3F14C6" w14:textId="77777777" w:rsidR="006A010C" w:rsidRPr="00A256B3" w:rsidRDefault="006A010C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256B3">
              <w:rPr>
                <w:rFonts w:ascii="Arial" w:hAnsi="Arial" w:cs="Arial"/>
                <w:sz w:val="22"/>
                <w:szCs w:val="22"/>
              </w:rPr>
              <w:t>- O cuidador deverá garantir o transporte de sua criança da residência até a USE e estar sempre presente na Unidade durante a realização dos atendimentos, caso contrário, seu atendimento poderá ser finalizado.</w:t>
            </w:r>
          </w:p>
          <w:p w14:paraId="480CAC66" w14:textId="77777777" w:rsidR="006A010C" w:rsidRPr="00A256B3" w:rsidRDefault="006A010C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256B3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A256B3">
              <w:rPr>
                <w:rFonts w:ascii="Arial" w:hAnsi="Arial" w:cs="Arial"/>
                <w:sz w:val="22"/>
                <w:szCs w:val="22"/>
              </w:rPr>
              <w:t>Co-responsabilidade</w:t>
            </w:r>
            <w:proofErr w:type="spellEnd"/>
            <w:r w:rsidRPr="00A256B3">
              <w:rPr>
                <w:rFonts w:ascii="Arial" w:hAnsi="Arial" w:cs="Arial"/>
                <w:sz w:val="22"/>
                <w:szCs w:val="22"/>
              </w:rPr>
              <w:t xml:space="preserve"> do cuidador quanto ao plano terapêutico proposto (assiduidade e pontualidade nos atendimentos)</w:t>
            </w:r>
            <w:r w:rsidRPr="00A256B3">
              <w:rPr>
                <w:rFonts w:ascii="Arial" w:hAnsi="Arial" w:cs="Arial"/>
                <w:color w:val="0070C0"/>
                <w:sz w:val="22"/>
                <w:szCs w:val="22"/>
              </w:rPr>
              <w:t xml:space="preserve">  </w:t>
            </w:r>
            <w:r w:rsidRPr="00A256B3">
              <w:rPr>
                <w:rFonts w:ascii="Arial" w:hAnsi="Arial" w:cs="Arial"/>
                <w:sz w:val="22"/>
                <w:szCs w:val="22"/>
              </w:rPr>
              <w:t xml:space="preserve">e ao plano de cuidado domiciliar (seguir orientações fornecidas pelo terapeuta). </w:t>
            </w:r>
          </w:p>
          <w:p w14:paraId="293E8EF0" w14:textId="0C45DCD3" w:rsidR="006A010C" w:rsidRPr="00A256B3" w:rsidRDefault="006A010C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256B3">
              <w:rPr>
                <w:rFonts w:ascii="Arial" w:hAnsi="Arial" w:cs="Arial"/>
                <w:sz w:val="22"/>
                <w:szCs w:val="22"/>
              </w:rPr>
              <w:t xml:space="preserve">- Serão mantidas em atendimento crianças que apresentem uma frequência de comparecimento mínima de 75%, para tal serão consideradas apenas faltas não justificadas (com atestado médico). Serão tolerados atrasos de até 20 minutos, após este período será considerada falta. </w:t>
            </w:r>
          </w:p>
          <w:p w14:paraId="5FFE4468" w14:textId="77777777" w:rsidR="006A010C" w:rsidRPr="00A256B3" w:rsidRDefault="006A010C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389344F7" w14:textId="77777777" w:rsidR="006A010C" w:rsidRDefault="006A010C" w:rsidP="00A256B3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A256B3">
              <w:rPr>
                <w:rFonts w:ascii="Arial" w:hAnsi="Arial" w:cs="Arial"/>
                <w:b/>
                <w:sz w:val="22"/>
                <w:szCs w:val="22"/>
                <w:u w:val="single"/>
              </w:rPr>
              <w:t>Saída:</w:t>
            </w:r>
          </w:p>
          <w:p w14:paraId="04C982E3" w14:textId="77777777" w:rsidR="0024529F" w:rsidRPr="0024529F" w:rsidRDefault="0024529F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Os usuários poderão ser desligados do serviço a qualquer momento, sendo atingido algum dos seguintes critérios:</w:t>
            </w:r>
          </w:p>
          <w:p w14:paraId="41AEF90F" w14:textId="77777777" w:rsidR="006A010C" w:rsidRPr="00A256B3" w:rsidRDefault="006A010C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256B3">
              <w:rPr>
                <w:rFonts w:ascii="Arial" w:hAnsi="Arial" w:cs="Arial"/>
                <w:sz w:val="22"/>
                <w:szCs w:val="22"/>
              </w:rPr>
              <w:t>- Frequência de comparecimento inferior a 75% (considerando-se apenas faltas não justificadas).</w:t>
            </w:r>
          </w:p>
          <w:p w14:paraId="70958FEF" w14:textId="77777777" w:rsidR="006A010C" w:rsidRPr="00147761" w:rsidRDefault="00147761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147761">
              <w:rPr>
                <w:rFonts w:ascii="Arial" w:hAnsi="Arial" w:cs="Arial"/>
                <w:sz w:val="22"/>
                <w:szCs w:val="22"/>
              </w:rPr>
              <w:t>E</w:t>
            </w:r>
            <w:r w:rsidR="006A010C" w:rsidRPr="00147761">
              <w:rPr>
                <w:rFonts w:ascii="Arial" w:hAnsi="Arial" w:cs="Arial"/>
                <w:sz w:val="22"/>
                <w:szCs w:val="22"/>
              </w:rPr>
              <w:t>ntende-se como falta justificada aquelas que envolvam visitas médicas e problemas graves de saúde da criança ou cuidador, certificada por atestado médico.</w:t>
            </w:r>
          </w:p>
          <w:p w14:paraId="34BFBBB6" w14:textId="77777777" w:rsidR="006A010C" w:rsidRPr="00A256B3" w:rsidRDefault="006A010C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147761">
              <w:rPr>
                <w:rFonts w:ascii="Arial" w:hAnsi="Arial" w:cs="Arial"/>
                <w:sz w:val="22"/>
                <w:szCs w:val="22"/>
              </w:rPr>
              <w:t>- Atrasos superiores a 20 min serão considerados como faltas e o usuário</w:t>
            </w:r>
            <w:r w:rsidRPr="00A256B3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147761">
              <w:rPr>
                <w:rFonts w:ascii="Arial" w:hAnsi="Arial" w:cs="Arial"/>
                <w:sz w:val="22"/>
                <w:szCs w:val="22"/>
              </w:rPr>
              <w:t>não será atendido neste dia</w:t>
            </w:r>
            <w:r w:rsidRPr="00A256B3">
              <w:rPr>
                <w:rFonts w:ascii="Arial" w:hAnsi="Arial" w:cs="Arial"/>
                <w:sz w:val="22"/>
                <w:szCs w:val="22"/>
              </w:rPr>
              <w:t xml:space="preserve"> pelo terapeuta.</w:t>
            </w:r>
          </w:p>
          <w:p w14:paraId="3A910092" w14:textId="77777777" w:rsidR="006A010C" w:rsidRPr="00A256B3" w:rsidRDefault="006A010C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256B3">
              <w:rPr>
                <w:rFonts w:ascii="Arial" w:hAnsi="Arial" w:cs="Arial"/>
                <w:sz w:val="22"/>
                <w:szCs w:val="22"/>
              </w:rPr>
              <w:t>- Falta de comprometimento do cuidador da criança ou de sua família com o plano terapêutico proposto e domiciliar.</w:t>
            </w:r>
          </w:p>
          <w:p w14:paraId="67CFB781" w14:textId="77777777" w:rsidR="006A010C" w:rsidRPr="00147761" w:rsidRDefault="006A010C" w:rsidP="00A256B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256B3">
              <w:rPr>
                <w:rFonts w:ascii="Arial" w:hAnsi="Arial" w:cs="Arial"/>
                <w:sz w:val="22"/>
                <w:szCs w:val="22"/>
              </w:rPr>
              <w:t>- Meta funcional alcançada de acordo com e</w:t>
            </w:r>
            <w:r w:rsidR="00147761">
              <w:rPr>
                <w:rFonts w:ascii="Arial" w:hAnsi="Arial" w:cs="Arial"/>
                <w:sz w:val="22"/>
                <w:szCs w:val="22"/>
              </w:rPr>
              <w:t xml:space="preserve">scalas de avaliação funcional. </w:t>
            </w:r>
            <w:r w:rsidRPr="00147761">
              <w:rPr>
                <w:rFonts w:ascii="Arial" w:hAnsi="Arial" w:cs="Arial"/>
                <w:sz w:val="22"/>
                <w:szCs w:val="22"/>
              </w:rPr>
              <w:t xml:space="preserve">O estágio de Fisioterapia em </w:t>
            </w:r>
            <w:proofErr w:type="spellStart"/>
            <w:r w:rsidRPr="00147761">
              <w:rPr>
                <w:rFonts w:ascii="Arial" w:hAnsi="Arial" w:cs="Arial"/>
                <w:sz w:val="22"/>
                <w:szCs w:val="22"/>
              </w:rPr>
              <w:t>Neuropediatriada</w:t>
            </w:r>
            <w:proofErr w:type="spellEnd"/>
            <w:r w:rsidRPr="00147761">
              <w:rPr>
                <w:rFonts w:ascii="Arial" w:hAnsi="Arial" w:cs="Arial"/>
                <w:sz w:val="22"/>
                <w:szCs w:val="22"/>
              </w:rPr>
              <w:t xml:space="preserve"> USE não tem como proposta terapêutica a cura do usuário com afecções do desenvolvimento motor, mas sim a potencialização das suas capacidades funcionais.</w:t>
            </w:r>
          </w:p>
          <w:p w14:paraId="26BFC13B" w14:textId="77777777" w:rsidR="006A010C" w:rsidRPr="00A256B3" w:rsidRDefault="006A010C" w:rsidP="00A256B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256B3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147761">
              <w:rPr>
                <w:rFonts w:ascii="Arial" w:hAnsi="Arial" w:cs="Arial"/>
                <w:sz w:val="22"/>
                <w:szCs w:val="22"/>
              </w:rPr>
              <w:t>Atingiu i</w:t>
            </w:r>
            <w:r w:rsidRPr="00A256B3">
              <w:rPr>
                <w:rFonts w:ascii="Arial" w:hAnsi="Arial" w:cs="Arial"/>
                <w:sz w:val="22"/>
                <w:szCs w:val="22"/>
              </w:rPr>
              <w:t>dade superior a 16 anos.</w:t>
            </w:r>
          </w:p>
          <w:p w14:paraId="2564C775" w14:textId="77777777" w:rsidR="006A010C" w:rsidRPr="00A256B3" w:rsidRDefault="006A010C" w:rsidP="00A256B3">
            <w:pPr>
              <w:spacing w:line="360" w:lineRule="auto"/>
              <w:jc w:val="both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A256B3">
              <w:rPr>
                <w:rFonts w:ascii="Arial" w:hAnsi="Arial" w:cs="Arial"/>
                <w:sz w:val="22"/>
                <w:szCs w:val="22"/>
              </w:rPr>
              <w:t>- Desistência formalizada da ação.</w:t>
            </w:r>
          </w:p>
          <w:p w14:paraId="264490DF" w14:textId="77777777" w:rsidR="006A010C" w:rsidRPr="00A256B3" w:rsidRDefault="006A010C" w:rsidP="00A256B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010C" w:rsidRPr="00A256B3" w14:paraId="3333CD77" w14:textId="77777777" w:rsidTr="00777B14">
        <w:tc>
          <w:tcPr>
            <w:tcW w:w="10220" w:type="dxa"/>
            <w:shd w:val="clear" w:color="auto" w:fill="auto"/>
          </w:tcPr>
          <w:p w14:paraId="71DD7083" w14:textId="77777777" w:rsidR="006A010C" w:rsidRPr="00147761" w:rsidRDefault="006A010C" w:rsidP="00A256B3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47761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Pergunta/Informação de rastreio para inscrição no acolhimento: </w:t>
            </w:r>
          </w:p>
          <w:p w14:paraId="57325144" w14:textId="6AD04FC0" w:rsidR="006A010C" w:rsidRPr="00A256B3" w:rsidRDefault="00147761" w:rsidP="00A256B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Idade cronológica inferior a 1</w:t>
            </w:r>
            <w:ins w:id="38" w:author="Ana Carolina De Campos" w:date="2016-04-14T17:03:00Z">
              <w:r w:rsidR="001F5F78">
                <w:rPr>
                  <w:rFonts w:ascii="Arial" w:hAnsi="Arial" w:cs="Arial"/>
                  <w:sz w:val="22"/>
                  <w:szCs w:val="22"/>
                </w:rPr>
                <w:t>6</w:t>
              </w:r>
            </w:ins>
            <w:del w:id="39" w:author="Ana Carolina De Campos" w:date="2016-04-14T11:28:00Z">
              <w:r w:rsidDel="00CB3DD7">
                <w:rPr>
                  <w:rFonts w:ascii="Arial" w:hAnsi="Arial" w:cs="Arial"/>
                  <w:sz w:val="22"/>
                  <w:szCs w:val="22"/>
                </w:rPr>
                <w:delText>6</w:delText>
              </w:r>
            </w:del>
            <w:r>
              <w:rPr>
                <w:rFonts w:ascii="Arial" w:hAnsi="Arial" w:cs="Arial"/>
                <w:sz w:val="22"/>
                <w:szCs w:val="22"/>
              </w:rPr>
              <w:t xml:space="preserve"> anos?</w:t>
            </w:r>
          </w:p>
          <w:p w14:paraId="40648B53" w14:textId="77777777" w:rsidR="006A010C" w:rsidRPr="00A256B3" w:rsidRDefault="006A010C" w:rsidP="00A256B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256B3">
              <w:rPr>
                <w:rFonts w:ascii="Arial" w:hAnsi="Arial" w:cs="Arial"/>
                <w:sz w:val="22"/>
                <w:szCs w:val="22"/>
              </w:rPr>
              <w:t xml:space="preserve">- Diagnóstico clínico </w:t>
            </w:r>
            <w:r w:rsidR="006A03A7" w:rsidRPr="00A256B3">
              <w:rPr>
                <w:rFonts w:ascii="Arial" w:hAnsi="Arial" w:cs="Arial"/>
                <w:sz w:val="22"/>
                <w:szCs w:val="22"/>
              </w:rPr>
              <w:t xml:space="preserve">de distúrbios </w:t>
            </w:r>
            <w:proofErr w:type="spellStart"/>
            <w:r w:rsidR="006A03A7" w:rsidRPr="00A256B3">
              <w:rPr>
                <w:rFonts w:ascii="Arial" w:hAnsi="Arial" w:cs="Arial"/>
                <w:sz w:val="22"/>
                <w:szCs w:val="22"/>
              </w:rPr>
              <w:t>neumotores</w:t>
            </w:r>
            <w:proofErr w:type="spellEnd"/>
            <w:r w:rsidR="006A03A7" w:rsidRPr="00A256B3">
              <w:rPr>
                <w:rFonts w:ascii="Arial" w:hAnsi="Arial" w:cs="Arial"/>
                <w:sz w:val="22"/>
                <w:szCs w:val="22"/>
              </w:rPr>
              <w:t xml:space="preserve">? </w:t>
            </w:r>
          </w:p>
          <w:p w14:paraId="6C41BF06" w14:textId="77777777" w:rsidR="006A010C" w:rsidRPr="00A256B3" w:rsidRDefault="00147761" w:rsidP="00A256B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Há quanto tempo iniciou </w:t>
            </w:r>
            <w:r w:rsidR="006A010C" w:rsidRPr="00A256B3">
              <w:rPr>
                <w:rFonts w:ascii="Arial" w:hAnsi="Arial" w:cs="Arial"/>
                <w:sz w:val="22"/>
                <w:szCs w:val="22"/>
              </w:rPr>
              <w:t>o acometimento ou disfunção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314A3B26" w14:textId="77777777" w:rsidR="006A010C" w:rsidRDefault="00147761" w:rsidP="00A256B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Há quanto tempo fez intervenção cirúrgica ou procedimento?</w:t>
            </w:r>
          </w:p>
          <w:p w14:paraId="07CBDEED" w14:textId="77777777" w:rsidR="00147761" w:rsidRPr="00A256B3" w:rsidRDefault="00147761" w:rsidP="00A256B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5E1DE1" w14:textId="77777777" w:rsidR="006A010C" w:rsidRPr="00A256B3" w:rsidRDefault="006A010C" w:rsidP="00A256B3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6AD1DCC" w14:textId="77777777" w:rsidR="004944C1" w:rsidRPr="00A256B3" w:rsidRDefault="004944C1" w:rsidP="00A256B3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4944C1" w:rsidRPr="00A256B3" w:rsidSect="00777B14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A5CF1" w14:textId="77777777" w:rsidR="00C1285E" w:rsidRDefault="00C1285E">
      <w:r>
        <w:separator/>
      </w:r>
    </w:p>
  </w:endnote>
  <w:endnote w:type="continuationSeparator" w:id="0">
    <w:p w14:paraId="3C8BCD55" w14:textId="77777777" w:rsidR="00C1285E" w:rsidRDefault="00C12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D0BE1" w14:textId="77777777" w:rsidR="00C1285E" w:rsidRDefault="00C1285E">
      <w:r>
        <w:separator/>
      </w:r>
    </w:p>
  </w:footnote>
  <w:footnote w:type="continuationSeparator" w:id="0">
    <w:p w14:paraId="7A1FD935" w14:textId="77777777" w:rsidR="00C1285E" w:rsidRDefault="00C128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AA1A8" w14:textId="77777777" w:rsidR="00C1285E" w:rsidRPr="00BE1B8C" w:rsidRDefault="00C1285E" w:rsidP="00777B14">
    <w:pPr>
      <w:pStyle w:val="Header"/>
      <w:jc w:val="center"/>
      <w:rPr>
        <w:rFonts w:ascii="Arial" w:hAnsi="Arial" w:cs="Arial"/>
        <w:sz w:val="28"/>
        <w:szCs w:val="28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7D800E5F" wp14:editId="34B458B6">
          <wp:simplePos x="0" y="0"/>
          <wp:positionH relativeFrom="column">
            <wp:posOffset>4572000</wp:posOffset>
          </wp:positionH>
          <wp:positionV relativeFrom="paragraph">
            <wp:posOffset>193040</wp:posOffset>
          </wp:positionV>
          <wp:extent cx="800100" cy="5905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E1B8C">
      <w:rPr>
        <w:rFonts w:ascii="Arial" w:hAnsi="Arial" w:cs="Arial"/>
        <w:sz w:val="28"/>
        <w:szCs w:val="28"/>
      </w:rPr>
      <w:t>Universidade Federal de São Carlos</w:t>
    </w:r>
  </w:p>
  <w:p w14:paraId="36D8A3DE" w14:textId="77777777" w:rsidR="00C1285E" w:rsidRPr="00BE1B8C" w:rsidRDefault="00C1285E" w:rsidP="00777B14">
    <w:pPr>
      <w:pStyle w:val="Header"/>
      <w:jc w:val="center"/>
      <w:rPr>
        <w:rFonts w:ascii="Arial" w:hAnsi="Arial" w:cs="Arial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05BBFDE3" wp14:editId="180790AF">
          <wp:simplePos x="0" y="0"/>
          <wp:positionH relativeFrom="column">
            <wp:posOffset>228600</wp:posOffset>
          </wp:positionH>
          <wp:positionV relativeFrom="paragraph">
            <wp:posOffset>26670</wp:posOffset>
          </wp:positionV>
          <wp:extent cx="914400" cy="588010"/>
          <wp:effectExtent l="0" t="0" r="0" b="2540"/>
          <wp:wrapNone/>
          <wp:docPr id="1" name="Imagem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588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E1B8C">
      <w:rPr>
        <w:rFonts w:ascii="Arial" w:hAnsi="Arial" w:cs="Arial"/>
      </w:rPr>
      <w:t>Unidade Saúde Escola (USE)</w:t>
    </w:r>
  </w:p>
  <w:p w14:paraId="30133C9D" w14:textId="77777777" w:rsidR="00C1285E" w:rsidRPr="00BE1B8C" w:rsidRDefault="00C1285E" w:rsidP="00777B14">
    <w:pPr>
      <w:pStyle w:val="Header"/>
      <w:jc w:val="center"/>
      <w:rPr>
        <w:rFonts w:ascii="Arial" w:hAnsi="Arial" w:cs="Arial"/>
      </w:rPr>
    </w:pPr>
    <w:r w:rsidRPr="00BE1B8C">
      <w:rPr>
        <w:rFonts w:ascii="Arial" w:hAnsi="Arial" w:cs="Arial"/>
        <w:sz w:val="20"/>
      </w:rPr>
      <w:t>Rodovia Washington Luis, km 235 – CP 676</w:t>
    </w:r>
  </w:p>
  <w:p w14:paraId="6D091904" w14:textId="77777777" w:rsidR="00C1285E" w:rsidRPr="00BE1B8C" w:rsidRDefault="00C1285E" w:rsidP="00777B14">
    <w:pPr>
      <w:pStyle w:val="Header"/>
      <w:jc w:val="center"/>
      <w:rPr>
        <w:rFonts w:ascii="Arial" w:hAnsi="Arial" w:cs="Arial"/>
        <w:sz w:val="20"/>
      </w:rPr>
    </w:pPr>
    <w:r w:rsidRPr="00BE1B8C">
      <w:rPr>
        <w:rFonts w:ascii="Arial" w:hAnsi="Arial" w:cs="Arial"/>
        <w:sz w:val="20"/>
      </w:rPr>
      <w:t>13565-905 – São Carlos – SP</w:t>
    </w:r>
  </w:p>
  <w:p w14:paraId="1111A152" w14:textId="77777777" w:rsidR="00C1285E" w:rsidRPr="00BE1B8C" w:rsidRDefault="00C1285E" w:rsidP="00777B14">
    <w:pPr>
      <w:pStyle w:val="Header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Fone (16) 3351 </w:t>
    </w:r>
    <w:r w:rsidRPr="00BE1B8C">
      <w:rPr>
        <w:rFonts w:ascii="Arial" w:hAnsi="Arial" w:cs="Arial"/>
        <w:sz w:val="20"/>
      </w:rPr>
      <w:t xml:space="preserve">8645 – e-mail: </w:t>
    </w:r>
    <w:hyperlink r:id="rId3" w:history="1">
      <w:r w:rsidRPr="00C44AF0">
        <w:rPr>
          <w:rStyle w:val="Hyperlink"/>
          <w:rFonts w:ascii="Arial" w:hAnsi="Arial" w:cs="Arial"/>
          <w:sz w:val="20"/>
        </w:rPr>
        <w:t>use@ufscar.br</w:t>
      </w:r>
    </w:hyperlink>
  </w:p>
  <w:p w14:paraId="6C668BCC" w14:textId="77777777" w:rsidR="00C1285E" w:rsidRDefault="00C1285E" w:rsidP="00777B14">
    <w:pPr>
      <w:pStyle w:val="Header"/>
      <w:ind w:right="1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228B"/>
    <w:multiLevelType w:val="hybridMultilevel"/>
    <w:tmpl w:val="D1E6DE82"/>
    <w:lvl w:ilvl="0" w:tplc="D7182A98">
      <w:start w:val="1"/>
      <w:numFmt w:val="decimal"/>
      <w:lvlText w:val="%1."/>
      <w:lvlJc w:val="left"/>
      <w:pPr>
        <w:ind w:left="1429" w:hanging="360"/>
      </w:pPr>
      <w:rPr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2DC3A9D"/>
    <w:multiLevelType w:val="hybridMultilevel"/>
    <w:tmpl w:val="2648D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238BE"/>
    <w:multiLevelType w:val="hybridMultilevel"/>
    <w:tmpl w:val="452E759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03B1D9C"/>
    <w:multiLevelType w:val="hybridMultilevel"/>
    <w:tmpl w:val="50DED79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8EF1F61"/>
    <w:multiLevelType w:val="hybridMultilevel"/>
    <w:tmpl w:val="765C27E0"/>
    <w:lvl w:ilvl="0" w:tplc="5712D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2433C15"/>
    <w:multiLevelType w:val="hybridMultilevel"/>
    <w:tmpl w:val="50DED79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10C"/>
    <w:rsid w:val="001439D5"/>
    <w:rsid w:val="00147761"/>
    <w:rsid w:val="00153771"/>
    <w:rsid w:val="001F5F78"/>
    <w:rsid w:val="0024529F"/>
    <w:rsid w:val="002F0705"/>
    <w:rsid w:val="00347C1F"/>
    <w:rsid w:val="003748CC"/>
    <w:rsid w:val="00382804"/>
    <w:rsid w:val="003D5DA3"/>
    <w:rsid w:val="004944C1"/>
    <w:rsid w:val="00611BD4"/>
    <w:rsid w:val="00637C02"/>
    <w:rsid w:val="00687D7C"/>
    <w:rsid w:val="006A010C"/>
    <w:rsid w:val="006A03A7"/>
    <w:rsid w:val="006B024A"/>
    <w:rsid w:val="00777B14"/>
    <w:rsid w:val="00890844"/>
    <w:rsid w:val="009E0756"/>
    <w:rsid w:val="009E7FEA"/>
    <w:rsid w:val="00A256B3"/>
    <w:rsid w:val="00B60BF4"/>
    <w:rsid w:val="00BB7846"/>
    <w:rsid w:val="00BC5464"/>
    <w:rsid w:val="00C1285E"/>
    <w:rsid w:val="00C132CF"/>
    <w:rsid w:val="00C2127A"/>
    <w:rsid w:val="00C81FB3"/>
    <w:rsid w:val="00CB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4C314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0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A010C"/>
    <w:pPr>
      <w:tabs>
        <w:tab w:val="center" w:pos="4252"/>
        <w:tab w:val="right" w:pos="8504"/>
      </w:tabs>
    </w:pPr>
    <w:rPr>
      <w:rFonts w:eastAsia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6A010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rsid w:val="006A01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01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6A03A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7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705"/>
    <w:rPr>
      <w:rFonts w:ascii="Lucida Grande" w:eastAsia="SimSun" w:hAnsi="Lucida Grande" w:cs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0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A010C"/>
    <w:pPr>
      <w:tabs>
        <w:tab w:val="center" w:pos="4252"/>
        <w:tab w:val="right" w:pos="8504"/>
      </w:tabs>
    </w:pPr>
    <w:rPr>
      <w:rFonts w:eastAsia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6A010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rsid w:val="006A01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01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6A03A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7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705"/>
    <w:rPr>
      <w:rFonts w:ascii="Lucida Grande" w:eastAsia="SimSun" w:hAnsi="Lucida Grande" w:cs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use@ufscar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885</Words>
  <Characters>5048</Characters>
  <Application>Microsoft Macintosh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Ana Carolina De Campos</cp:lastModifiedBy>
  <cp:revision>3</cp:revision>
  <dcterms:created xsi:type="dcterms:W3CDTF">2015-08-16T02:43:00Z</dcterms:created>
  <dcterms:modified xsi:type="dcterms:W3CDTF">2016-04-15T03:29:00Z</dcterms:modified>
</cp:coreProperties>
</file>